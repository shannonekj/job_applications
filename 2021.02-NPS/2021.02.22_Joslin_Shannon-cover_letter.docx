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11FB0" w14:textId="4094741E" w:rsidR="00444DF6" w:rsidRPr="00B466CF" w:rsidRDefault="00444DF6" w:rsidP="00C814BD">
      <w:pPr>
        <w:ind w:left="-630" w:right="-630"/>
        <w:contextualSpacing/>
        <w:jc w:val="center"/>
        <w:rPr>
          <w:rFonts w:ascii="Century Gothic" w:eastAsia="Cambria" w:hAnsi="Century Gothic" w:cs="Times New Roman"/>
          <w:b/>
          <w:caps/>
          <w:sz w:val="36"/>
          <w:szCs w:val="36"/>
        </w:rPr>
      </w:pPr>
      <w:r w:rsidRPr="00B466CF">
        <w:rPr>
          <w:rFonts w:ascii="Century Gothic" w:eastAsia="Cambria" w:hAnsi="Century Gothic" w:cs="Times New Roman"/>
          <w:b/>
          <w:caps/>
          <w:sz w:val="36"/>
          <w:szCs w:val="36"/>
        </w:rPr>
        <w:t>Shannon Joslin</w:t>
      </w:r>
    </w:p>
    <w:p w14:paraId="6EA9859E" w14:textId="0237821A" w:rsidR="00444DF6" w:rsidRPr="00B466CF" w:rsidRDefault="00444DF6" w:rsidP="00C814BD">
      <w:pPr>
        <w:ind w:left="-630" w:right="-630"/>
        <w:contextualSpacing/>
        <w:jc w:val="center"/>
        <w:rPr>
          <w:rFonts w:ascii="Century Gothic" w:eastAsia="Cambria" w:hAnsi="Century Gothic" w:cs="Times New Roman"/>
          <w:sz w:val="22"/>
          <w:szCs w:val="22"/>
        </w:rPr>
      </w:pPr>
      <w:r w:rsidRPr="00B466CF">
        <w:rPr>
          <w:rFonts w:ascii="Century Gothic" w:eastAsia="Cambria" w:hAnsi="Century Gothic" w:cs="Times New Roman"/>
          <w:sz w:val="22"/>
          <w:szCs w:val="22"/>
        </w:rPr>
        <w:t>(916)247-2503 | sejoslin@ucdavis.edu</w:t>
      </w:r>
    </w:p>
    <w:p w14:paraId="0F7CD196" w14:textId="77777777" w:rsidR="00444DF6" w:rsidRDefault="00444DF6" w:rsidP="00C814BD">
      <w:pPr>
        <w:ind w:left="-630" w:right="-630"/>
        <w:rPr>
          <w:rFonts w:ascii="Times" w:hAnsi="Times"/>
          <w:sz w:val="22"/>
          <w:szCs w:val="22"/>
        </w:rPr>
      </w:pPr>
    </w:p>
    <w:p w14:paraId="73CDD29D" w14:textId="1032FF67" w:rsidR="00E452DF" w:rsidRPr="00444DF6" w:rsidRDefault="0000666D"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22 February 2021</w:t>
      </w:r>
    </w:p>
    <w:p w14:paraId="5546F7D9" w14:textId="1E9F2E47" w:rsidR="00E452DF" w:rsidRPr="00444DF6" w:rsidRDefault="00E452DF" w:rsidP="00B466CF">
      <w:pPr>
        <w:ind w:right="-630"/>
        <w:rPr>
          <w:rFonts w:ascii="Century Gothic" w:eastAsia="Arial Unicode MS" w:hAnsi="Century Gothic" w:cs="Arial Unicode MS"/>
          <w:sz w:val="22"/>
          <w:szCs w:val="22"/>
        </w:rPr>
      </w:pPr>
    </w:p>
    <w:p w14:paraId="5BBF2997" w14:textId="57135C79" w:rsidR="00E452DF" w:rsidRPr="00444DF6" w:rsidRDefault="00E452DF"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Dear </w:t>
      </w:r>
      <w:r w:rsidR="00444DF6">
        <w:rPr>
          <w:rFonts w:ascii="Century Gothic" w:eastAsia="Arial Unicode MS" w:hAnsi="Century Gothic" w:cs="Arial Unicode MS"/>
          <w:sz w:val="22"/>
          <w:szCs w:val="22"/>
        </w:rPr>
        <w:t>Robert</w:t>
      </w:r>
      <w:r w:rsidRPr="00444DF6">
        <w:rPr>
          <w:rFonts w:ascii="Century Gothic" w:eastAsia="Arial Unicode MS" w:hAnsi="Century Gothic" w:cs="Arial Unicode MS"/>
          <w:sz w:val="22"/>
          <w:szCs w:val="22"/>
        </w:rPr>
        <w:t xml:space="preserve"> Grasso,</w:t>
      </w:r>
    </w:p>
    <w:p w14:paraId="7A935DE5" w14:textId="02860C63" w:rsidR="00E452DF" w:rsidRPr="00444DF6" w:rsidRDefault="00E452DF" w:rsidP="00C814BD">
      <w:pPr>
        <w:ind w:left="-630" w:right="-630"/>
        <w:rPr>
          <w:rFonts w:ascii="Century Gothic" w:eastAsia="Arial Unicode MS" w:hAnsi="Century Gothic" w:cs="Arial Unicode MS"/>
          <w:sz w:val="22"/>
          <w:szCs w:val="22"/>
        </w:rPr>
      </w:pPr>
    </w:p>
    <w:p w14:paraId="6B95DE8B" w14:textId="03EDE021" w:rsidR="00E452DF" w:rsidRPr="00444DF6" w:rsidRDefault="00E452DF" w:rsidP="00891B83">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I am writing to</w:t>
      </w:r>
      <w:r w:rsidR="00444DF6">
        <w:rPr>
          <w:rFonts w:ascii="Century Gothic" w:eastAsia="Arial Unicode MS" w:hAnsi="Century Gothic" w:cs="Arial Unicode MS"/>
          <w:sz w:val="22"/>
          <w:szCs w:val="22"/>
        </w:rPr>
        <w:t xml:space="preserve"> enthusiastically</w:t>
      </w:r>
      <w:r w:rsidRPr="00444DF6">
        <w:rPr>
          <w:rFonts w:ascii="Century Gothic" w:eastAsia="Arial Unicode MS" w:hAnsi="Century Gothic" w:cs="Arial Unicode MS"/>
          <w:sz w:val="22"/>
          <w:szCs w:val="22"/>
        </w:rPr>
        <w:t xml:space="preserve"> apply for the Biologist (Series Grade GS-0401-09) position for the Department of the Interior National Park Service in Yosemite National Park.</w:t>
      </w:r>
      <w:r w:rsidR="00CE02F4" w:rsidRPr="00444DF6">
        <w:rPr>
          <w:rFonts w:ascii="Century Gothic" w:eastAsia="Arial Unicode MS" w:hAnsi="Century Gothic" w:cs="Arial Unicode MS"/>
          <w:sz w:val="22"/>
          <w:szCs w:val="22"/>
        </w:rPr>
        <w:t xml:space="preserve"> </w:t>
      </w:r>
      <w:r w:rsidR="00891B83">
        <w:rPr>
          <w:rFonts w:ascii="Century Gothic" w:eastAsia="Arial Unicode MS" w:hAnsi="Century Gothic" w:cs="Arial Unicode MS"/>
          <w:sz w:val="22"/>
          <w:szCs w:val="22"/>
        </w:rPr>
        <w:t>My current position as a Conservation Population Geneticist Graduate Student Researcher</w:t>
      </w:r>
      <w:r w:rsidR="006245D2">
        <w:rPr>
          <w:rFonts w:ascii="Century Gothic" w:eastAsia="Arial Unicode MS" w:hAnsi="Century Gothic" w:cs="Arial Unicode MS"/>
          <w:sz w:val="22"/>
          <w:szCs w:val="22"/>
        </w:rPr>
        <w:t xml:space="preserve"> </w:t>
      </w:r>
      <w:del w:id="0" w:author="Jeremy Hemberger" w:date="2021-02-22T16:36:00Z">
        <w:r w:rsidR="006245D2" w:rsidDel="00D24C5E">
          <w:rPr>
            <w:rFonts w:ascii="Century Gothic" w:eastAsia="Arial Unicode MS" w:hAnsi="Century Gothic" w:cs="Arial Unicode MS"/>
            <w:sz w:val="22"/>
            <w:szCs w:val="22"/>
          </w:rPr>
          <w:delText xml:space="preserve">and </w:delText>
        </w:r>
      </w:del>
      <w:ins w:id="1" w:author="Jeremy Hemberger" w:date="2021-02-22T16:36:00Z">
        <w:r w:rsidR="00D24C5E">
          <w:rPr>
            <w:rFonts w:ascii="Century Gothic" w:eastAsia="Arial Unicode MS" w:hAnsi="Century Gothic" w:cs="Arial Unicode MS"/>
            <w:sz w:val="22"/>
            <w:szCs w:val="22"/>
          </w:rPr>
          <w:t xml:space="preserve">at </w:t>
        </w:r>
      </w:ins>
      <w:r w:rsidR="006245D2">
        <w:rPr>
          <w:rFonts w:ascii="Century Gothic" w:eastAsia="Arial Unicode MS" w:hAnsi="Century Gothic" w:cs="Arial Unicode MS"/>
          <w:sz w:val="22"/>
          <w:szCs w:val="22"/>
        </w:rPr>
        <w:t>the University of California, Davis</w:t>
      </w:r>
      <w:r w:rsidR="00891B83">
        <w:rPr>
          <w:rFonts w:ascii="Century Gothic" w:eastAsia="Arial Unicode MS" w:hAnsi="Century Gothic" w:cs="Arial Unicode MS"/>
          <w:sz w:val="22"/>
          <w:szCs w:val="22"/>
        </w:rPr>
        <w:t xml:space="preserve"> has provided me valuable experience working with </w:t>
      </w:r>
      <w:commentRangeStart w:id="2"/>
      <w:r w:rsidR="00891B83">
        <w:rPr>
          <w:rFonts w:ascii="Century Gothic" w:eastAsia="Arial Unicode MS" w:hAnsi="Century Gothic" w:cs="Arial Unicode MS"/>
          <w:sz w:val="22"/>
          <w:szCs w:val="22"/>
        </w:rPr>
        <w:t xml:space="preserve">endangered fish populations in California </w:t>
      </w:r>
      <w:r w:rsidR="006245D2">
        <w:rPr>
          <w:rFonts w:ascii="Century Gothic" w:eastAsia="Arial Unicode MS" w:hAnsi="Century Gothic" w:cs="Arial Unicode MS"/>
          <w:sz w:val="22"/>
          <w:szCs w:val="22"/>
        </w:rPr>
        <w:t xml:space="preserve">and </w:t>
      </w:r>
      <w:r w:rsidR="00891B83">
        <w:rPr>
          <w:rFonts w:ascii="Century Gothic" w:eastAsia="Arial Unicode MS" w:hAnsi="Century Gothic" w:cs="Arial Unicode MS"/>
          <w:sz w:val="22"/>
          <w:szCs w:val="22"/>
        </w:rPr>
        <w:t>large historical datasets</w:t>
      </w:r>
      <w:commentRangeEnd w:id="2"/>
      <w:r w:rsidR="00A444CF">
        <w:rPr>
          <w:rStyle w:val="CommentReference"/>
        </w:rPr>
        <w:commentReference w:id="2"/>
      </w:r>
      <w:r w:rsidR="00891B83">
        <w:rPr>
          <w:rFonts w:ascii="Century Gothic" w:eastAsia="Arial Unicode MS" w:hAnsi="Century Gothic" w:cs="Arial Unicode MS"/>
          <w:sz w:val="22"/>
          <w:szCs w:val="22"/>
        </w:rPr>
        <w:t xml:space="preserve">. </w:t>
      </w:r>
      <w:commentRangeStart w:id="3"/>
      <w:r w:rsidR="00891B83">
        <w:rPr>
          <w:rFonts w:ascii="Century Gothic" w:eastAsia="Arial Unicode MS" w:hAnsi="Century Gothic" w:cs="Arial Unicode MS"/>
          <w:sz w:val="22"/>
          <w:szCs w:val="22"/>
        </w:rPr>
        <w:t xml:space="preserve">This </w:t>
      </w:r>
      <w:commentRangeEnd w:id="3"/>
      <w:r w:rsidR="00D24C5E">
        <w:rPr>
          <w:rStyle w:val="CommentReference"/>
        </w:rPr>
        <w:commentReference w:id="3"/>
      </w:r>
      <w:r w:rsidR="00891B83">
        <w:rPr>
          <w:rFonts w:ascii="Century Gothic" w:eastAsia="Arial Unicode MS" w:hAnsi="Century Gothic" w:cs="Arial Unicode MS"/>
          <w:sz w:val="22"/>
          <w:szCs w:val="22"/>
        </w:rPr>
        <w:t xml:space="preserve">position in combination with my work as an Instructor for the Lab for Data Intensive Biology has afforded me the opportunity to have created dozens of tutorials on how to carry out biology on the computer. </w:t>
      </w:r>
      <w:r w:rsidR="00330CBB" w:rsidRPr="00444DF6">
        <w:rPr>
          <w:rFonts w:ascii="Century Gothic" w:eastAsia="Arial Unicode MS" w:hAnsi="Century Gothic" w:cs="Arial Unicode MS"/>
          <w:sz w:val="22"/>
          <w:szCs w:val="22"/>
        </w:rPr>
        <w:t>I am acutely aware of how to work on projects that work with large-scale</w:t>
      </w:r>
      <w:r w:rsidR="00444DF6">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sensitive</w:t>
      </w:r>
      <w:r w:rsidR="00444DF6">
        <w:rPr>
          <w:rFonts w:ascii="Century Gothic" w:eastAsia="Arial Unicode MS" w:hAnsi="Century Gothic" w:cs="Arial Unicode MS"/>
          <w:sz w:val="22"/>
          <w:szCs w:val="22"/>
        </w:rPr>
        <w:t>, messy or scattered</w:t>
      </w:r>
      <w:r w:rsidR="00330CBB" w:rsidRPr="00444DF6">
        <w:rPr>
          <w:rFonts w:ascii="Century Gothic" w:eastAsia="Arial Unicode MS" w:hAnsi="Century Gothic" w:cs="Arial Unicode MS"/>
          <w:sz w:val="22"/>
          <w:szCs w:val="22"/>
        </w:rPr>
        <w:t xml:space="preserve"> wildlife data </w:t>
      </w:r>
      <w:r w:rsidR="00444DF6" w:rsidRPr="00444DF6">
        <w:rPr>
          <w:rFonts w:ascii="Century Gothic" w:eastAsia="Arial Unicode MS" w:hAnsi="Century Gothic" w:cs="Arial Unicode MS"/>
          <w:sz w:val="22"/>
          <w:szCs w:val="22"/>
        </w:rPr>
        <w:t>and how</w:t>
      </w:r>
      <w:r w:rsidR="00330CBB" w:rsidRPr="00444DF6">
        <w:rPr>
          <w:rFonts w:ascii="Century Gothic" w:eastAsia="Arial Unicode MS" w:hAnsi="Century Gothic" w:cs="Arial Unicode MS"/>
          <w:sz w:val="22"/>
          <w:szCs w:val="22"/>
        </w:rPr>
        <w:t xml:space="preserve"> to create resources for other</w:t>
      </w:r>
      <w:r w:rsidR="00444DF6">
        <w:rPr>
          <w:rFonts w:ascii="Century Gothic" w:eastAsia="Arial Unicode MS" w:hAnsi="Century Gothic" w:cs="Arial Unicode MS"/>
          <w:sz w:val="22"/>
          <w:szCs w:val="22"/>
        </w:rPr>
        <w:t>s to use</w:t>
      </w:r>
      <w:r w:rsidR="00330CBB" w:rsidRPr="00444DF6">
        <w:rPr>
          <w:rFonts w:ascii="Century Gothic" w:eastAsia="Arial Unicode MS" w:hAnsi="Century Gothic" w:cs="Arial Unicode MS"/>
          <w:sz w:val="22"/>
          <w:szCs w:val="22"/>
        </w:rPr>
        <w:t xml:space="preserve">. </w:t>
      </w:r>
      <w:r w:rsidR="00444DF6">
        <w:rPr>
          <w:rFonts w:ascii="Century Gothic" w:eastAsia="Arial Unicode MS" w:hAnsi="Century Gothic" w:cs="Arial Unicode MS"/>
          <w:sz w:val="22"/>
          <w:szCs w:val="22"/>
        </w:rPr>
        <w:t>I am particularly enthusiastic to work in Yosemite National Park, as the region</w:t>
      </w:r>
      <w:r w:rsidR="00C814BD">
        <w:rPr>
          <w:rFonts w:ascii="Century Gothic" w:eastAsia="Arial Unicode MS" w:hAnsi="Century Gothic" w:cs="Arial Unicode MS"/>
          <w:sz w:val="22"/>
          <w:szCs w:val="22"/>
        </w:rPr>
        <w:t>’</w:t>
      </w:r>
      <w:r w:rsidR="00444DF6">
        <w:rPr>
          <w:rFonts w:ascii="Century Gothic" w:eastAsia="Arial Unicode MS" w:hAnsi="Century Gothic" w:cs="Arial Unicode MS"/>
          <w:sz w:val="22"/>
          <w:szCs w:val="22"/>
        </w:rPr>
        <w:t xml:space="preserve">s rock and organisms are near and dear to my heart. </w:t>
      </w:r>
    </w:p>
    <w:p w14:paraId="31AE90D0" w14:textId="13CCE745" w:rsidR="00CE02F4" w:rsidRDefault="00CE02F4" w:rsidP="00C814BD">
      <w:pPr>
        <w:ind w:left="-630" w:right="-630"/>
        <w:rPr>
          <w:rFonts w:ascii="Century Gothic" w:eastAsia="Arial Unicode MS" w:hAnsi="Century Gothic" w:cs="Arial Unicode MS"/>
          <w:sz w:val="22"/>
          <w:szCs w:val="22"/>
        </w:rPr>
      </w:pPr>
    </w:p>
    <w:p w14:paraId="38F6FB14" w14:textId="04B96259" w:rsidR="00F4423D" w:rsidRPr="00444DF6" w:rsidRDefault="00B466CF"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Together</w:t>
      </w:r>
      <w:ins w:id="4" w:author="Jeremy Hemberger" w:date="2021-02-22T16:37:00Z">
        <w:r w:rsidR="00D24C5E">
          <w:rPr>
            <w:rFonts w:ascii="Century Gothic" w:eastAsia="Arial Unicode MS" w:hAnsi="Century Gothic" w:cs="Arial Unicode MS"/>
            <w:sz w:val="22"/>
            <w:szCs w:val="22"/>
          </w:rPr>
          <w:t>,</w:t>
        </w:r>
      </w:ins>
      <w:r>
        <w:rPr>
          <w:rFonts w:ascii="Century Gothic" w:eastAsia="Arial Unicode MS" w:hAnsi="Century Gothic" w:cs="Arial Unicode MS"/>
          <w:sz w:val="22"/>
          <w:szCs w:val="22"/>
        </w:rPr>
        <w:t xml:space="preserve"> my</w:t>
      </w:r>
      <w:r w:rsidR="00330CBB" w:rsidRPr="00444DF6">
        <w:rPr>
          <w:rFonts w:ascii="Century Gothic" w:eastAsia="Arial Unicode MS" w:hAnsi="Century Gothic" w:cs="Arial Unicode MS"/>
          <w:sz w:val="22"/>
          <w:szCs w:val="22"/>
        </w:rPr>
        <w:t xml:space="preserve"> thesis work</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w:t>
      </w:r>
      <w:del w:id="5" w:author="Jeremy Hemberger" w:date="2021-02-22T16:37:00Z">
        <w:r w:rsidR="00330CBB" w:rsidRPr="00444DF6" w:rsidDel="00D24C5E">
          <w:rPr>
            <w:rFonts w:ascii="Century Gothic" w:eastAsia="Arial Unicode MS" w:hAnsi="Century Gothic" w:cs="Arial Unicode MS"/>
            <w:sz w:val="22"/>
            <w:szCs w:val="22"/>
          </w:rPr>
          <w:delText xml:space="preserve">my </w:delText>
        </w:r>
      </w:del>
      <w:r w:rsidR="00330CBB" w:rsidRPr="00444DF6">
        <w:rPr>
          <w:rFonts w:ascii="Century Gothic" w:eastAsia="Arial Unicode MS" w:hAnsi="Century Gothic" w:cs="Arial Unicode MS"/>
          <w:sz w:val="22"/>
          <w:szCs w:val="22"/>
        </w:rPr>
        <w:t>position</w:t>
      </w:r>
      <w:r w:rsidR="006245D2">
        <w:rPr>
          <w:rFonts w:ascii="Century Gothic" w:eastAsia="Arial Unicode MS" w:hAnsi="Century Gothic" w:cs="Arial Unicode MS"/>
          <w:sz w:val="22"/>
          <w:szCs w:val="22"/>
        </w:rPr>
        <w:t xml:space="preserve"> as an Instructor</w:t>
      </w:r>
      <w:r w:rsidR="00330CBB" w:rsidRPr="00444DF6">
        <w:rPr>
          <w:rFonts w:ascii="Century Gothic" w:eastAsia="Arial Unicode MS" w:hAnsi="Century Gothic" w:cs="Arial Unicode MS"/>
          <w:sz w:val="22"/>
          <w:szCs w:val="22"/>
        </w:rPr>
        <w:t xml:space="preserve"> with the Lab for Data Intensive Biology</w:t>
      </w:r>
      <w:r w:rsidR="00C814BD">
        <w:rPr>
          <w:rFonts w:ascii="Century Gothic" w:eastAsia="Arial Unicode MS" w:hAnsi="Century Gothic" w:cs="Arial Unicode MS"/>
          <w:sz w:val="22"/>
          <w:szCs w:val="22"/>
        </w:rPr>
        <w:t>,</w:t>
      </w:r>
      <w:r w:rsidR="00330CBB" w:rsidRPr="00444DF6">
        <w:rPr>
          <w:rFonts w:ascii="Century Gothic" w:eastAsia="Arial Unicode MS" w:hAnsi="Century Gothic" w:cs="Arial Unicode MS"/>
          <w:sz w:val="22"/>
          <w:szCs w:val="22"/>
        </w:rPr>
        <w:t xml:space="preserve"> and </w:t>
      </w:r>
      <w:del w:id="6" w:author="Jeremy Hemberger" w:date="2021-02-22T16:38:00Z">
        <w:r w:rsidR="00330CBB" w:rsidRPr="00444DF6" w:rsidDel="00D24C5E">
          <w:rPr>
            <w:rFonts w:ascii="Century Gothic" w:eastAsia="Arial Unicode MS" w:hAnsi="Century Gothic" w:cs="Arial Unicode MS"/>
            <w:sz w:val="22"/>
            <w:szCs w:val="22"/>
          </w:rPr>
          <w:delText xml:space="preserve">my </w:delText>
        </w:r>
      </w:del>
      <w:r w:rsidR="00C814BD">
        <w:rPr>
          <w:rFonts w:ascii="Century Gothic" w:eastAsia="Arial Unicode MS" w:hAnsi="Century Gothic" w:cs="Arial Unicode MS"/>
          <w:sz w:val="22"/>
          <w:szCs w:val="22"/>
        </w:rPr>
        <w:t>passion project of</w:t>
      </w:r>
      <w:r w:rsidR="00330CBB" w:rsidRPr="00444DF6">
        <w:rPr>
          <w:rFonts w:ascii="Century Gothic" w:eastAsia="Arial Unicode MS" w:hAnsi="Century Gothic" w:cs="Arial Unicode MS"/>
          <w:sz w:val="22"/>
          <w:szCs w:val="22"/>
        </w:rPr>
        <w:t xml:space="preserve"> writing a </w:t>
      </w:r>
      <w:r w:rsidR="00330CBB" w:rsidRPr="00C814BD">
        <w:rPr>
          <w:rFonts w:ascii="Century Gothic" w:eastAsia="Arial Unicode MS" w:hAnsi="Century Gothic" w:cs="Arial Unicode MS"/>
          <w:i/>
          <w:iCs/>
          <w:sz w:val="22"/>
          <w:szCs w:val="22"/>
        </w:rPr>
        <w:t>Yosemite Bouldering: A guidebook to bouldering in Yosemite Valley</w:t>
      </w:r>
      <w:r w:rsidR="00330CBB" w:rsidRPr="00444DF6">
        <w:rPr>
          <w:rFonts w:ascii="Century Gothic" w:eastAsia="Arial Unicode MS" w:hAnsi="Century Gothic" w:cs="Arial Unicode MS"/>
          <w:sz w:val="22"/>
          <w:szCs w:val="22"/>
        </w:rPr>
        <w:t xml:space="preserve"> ha</w:t>
      </w:r>
      <w:r w:rsidR="006245D2">
        <w:rPr>
          <w:rFonts w:ascii="Century Gothic" w:eastAsia="Arial Unicode MS" w:hAnsi="Century Gothic" w:cs="Arial Unicode MS"/>
          <w:sz w:val="22"/>
          <w:szCs w:val="22"/>
        </w:rPr>
        <w:t>ve</w:t>
      </w:r>
      <w:r w:rsidR="00330CBB" w:rsidRPr="00444D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afforded me an</w:t>
      </w:r>
      <w:r w:rsidR="00330CBB" w:rsidRPr="00444DF6">
        <w:rPr>
          <w:rFonts w:ascii="Century Gothic" w:eastAsia="Arial Unicode MS" w:hAnsi="Century Gothic" w:cs="Arial Unicode MS"/>
          <w:sz w:val="22"/>
          <w:szCs w:val="22"/>
        </w:rPr>
        <w:t xml:space="preserve"> extensive background in compiling and manipulating data, running data analytics, </w:t>
      </w:r>
      <w:r w:rsidR="00D941F4">
        <w:rPr>
          <w:rFonts w:ascii="Century Gothic" w:eastAsia="Arial Unicode MS" w:hAnsi="Century Gothic" w:cs="Arial Unicode MS"/>
          <w:sz w:val="22"/>
          <w:szCs w:val="22"/>
        </w:rPr>
        <w:t xml:space="preserve">and </w:t>
      </w:r>
      <w:r w:rsidR="00330CBB" w:rsidRPr="00444DF6">
        <w:rPr>
          <w:rFonts w:ascii="Century Gothic" w:eastAsia="Arial Unicode MS" w:hAnsi="Century Gothic" w:cs="Arial Unicode MS"/>
          <w:sz w:val="22"/>
          <w:szCs w:val="22"/>
        </w:rPr>
        <w:t>creating tutorials for others</w:t>
      </w:r>
      <w:r w:rsidR="00F4423D" w:rsidRPr="00444DF6">
        <w:rPr>
          <w:rFonts w:ascii="Century Gothic" w:eastAsia="Arial Unicode MS" w:hAnsi="Century Gothic" w:cs="Arial Unicode MS"/>
          <w:sz w:val="22"/>
          <w:szCs w:val="22"/>
        </w:rPr>
        <w:t xml:space="preserve">. I believe that each one of these endeavors has </w:t>
      </w:r>
      <w:commentRangeStart w:id="7"/>
      <w:r w:rsidR="00F4423D" w:rsidRPr="00444DF6">
        <w:rPr>
          <w:rFonts w:ascii="Century Gothic" w:eastAsia="Arial Unicode MS" w:hAnsi="Century Gothic" w:cs="Arial Unicode MS"/>
          <w:sz w:val="22"/>
          <w:szCs w:val="22"/>
        </w:rPr>
        <w:t xml:space="preserve">afforded </w:t>
      </w:r>
      <w:commentRangeEnd w:id="7"/>
      <w:r w:rsidR="00D24C5E">
        <w:rPr>
          <w:rStyle w:val="CommentReference"/>
        </w:rPr>
        <w:commentReference w:id="7"/>
      </w:r>
      <w:r w:rsidR="00F4423D" w:rsidRPr="00444DF6">
        <w:rPr>
          <w:rFonts w:ascii="Century Gothic" w:eastAsia="Arial Unicode MS" w:hAnsi="Century Gothic" w:cs="Arial Unicode MS"/>
          <w:sz w:val="22"/>
          <w:szCs w:val="22"/>
        </w:rPr>
        <w:t xml:space="preserve">me skillsets </w:t>
      </w:r>
      <w:r w:rsidR="00D941F4">
        <w:rPr>
          <w:rFonts w:ascii="Century Gothic" w:eastAsia="Arial Unicode MS" w:hAnsi="Century Gothic" w:cs="Arial Unicode MS"/>
          <w:sz w:val="22"/>
          <w:szCs w:val="22"/>
        </w:rPr>
        <w:t xml:space="preserve">which, together, </w:t>
      </w:r>
      <w:r w:rsidR="00F4423D" w:rsidRPr="00444DF6">
        <w:rPr>
          <w:rFonts w:ascii="Century Gothic" w:eastAsia="Arial Unicode MS" w:hAnsi="Century Gothic" w:cs="Arial Unicode MS"/>
          <w:sz w:val="22"/>
          <w:szCs w:val="22"/>
        </w:rPr>
        <w:t xml:space="preserve">make me an ideal candidate for your position. </w:t>
      </w:r>
    </w:p>
    <w:p w14:paraId="6CE9E02A" w14:textId="34E5952B" w:rsidR="00D941F4" w:rsidRPr="00444DF6" w:rsidRDefault="00D941F4" w:rsidP="00D941F4">
      <w:pPr>
        <w:ind w:right="-630"/>
        <w:rPr>
          <w:rFonts w:ascii="Century Gothic" w:eastAsia="Arial Unicode MS" w:hAnsi="Century Gothic" w:cs="Arial Unicode MS"/>
          <w:sz w:val="22"/>
          <w:szCs w:val="22"/>
        </w:rPr>
      </w:pPr>
    </w:p>
    <w:p w14:paraId="40271A49" w14:textId="2E488F06" w:rsidR="00E605F6" w:rsidRDefault="00D941F4" w:rsidP="00C814BD">
      <w:pPr>
        <w:ind w:left="-630" w:right="-630"/>
        <w:rPr>
          <w:rFonts w:ascii="Century Gothic" w:eastAsia="Arial Unicode MS" w:hAnsi="Century Gothic" w:cs="Arial Unicode MS"/>
          <w:sz w:val="22"/>
          <w:szCs w:val="22"/>
        </w:rPr>
      </w:pPr>
      <w:commentRangeStart w:id="8"/>
      <w:r>
        <w:rPr>
          <w:rFonts w:ascii="Century Gothic" w:eastAsia="Arial Unicode MS" w:hAnsi="Century Gothic" w:cs="Arial Unicode MS"/>
          <w:sz w:val="22"/>
          <w:szCs w:val="22"/>
        </w:rPr>
        <w:t>In</w:t>
      </w:r>
      <w:r w:rsidR="00E605F6">
        <w:rPr>
          <w:rFonts w:ascii="Century Gothic" w:eastAsia="Arial Unicode MS" w:hAnsi="Century Gothic" w:cs="Arial Unicode MS"/>
          <w:sz w:val="22"/>
          <w:szCs w:val="22"/>
        </w:rPr>
        <w:t xml:space="preserve"> </w:t>
      </w:r>
      <w:r w:rsidR="00963105" w:rsidRPr="00444DF6">
        <w:rPr>
          <w:rFonts w:ascii="Century Gothic" w:eastAsia="Arial Unicode MS" w:hAnsi="Century Gothic" w:cs="Arial Unicode MS"/>
          <w:sz w:val="22"/>
          <w:szCs w:val="22"/>
        </w:rPr>
        <w:t>my research</w:t>
      </w:r>
      <w:ins w:id="9" w:author="Jeremy Hemberger" w:date="2021-02-22T16:39:00Z">
        <w:r w:rsidR="009939B6">
          <w:rPr>
            <w:rFonts w:ascii="Century Gothic" w:eastAsia="Arial Unicode MS" w:hAnsi="Century Gothic" w:cs="Arial Unicode MS"/>
            <w:sz w:val="22"/>
            <w:szCs w:val="22"/>
          </w:rPr>
          <w:t>,</w:t>
        </w:r>
      </w:ins>
      <w:r w:rsidR="00963105" w:rsidRPr="00444DF6">
        <w:rPr>
          <w:rFonts w:ascii="Century Gothic" w:eastAsia="Arial Unicode MS" w:hAnsi="Century Gothic" w:cs="Arial Unicode MS"/>
          <w:sz w:val="22"/>
          <w:szCs w:val="22"/>
        </w:rPr>
        <w:t xml:space="preserve"> </w:t>
      </w:r>
      <w:r w:rsidR="00E605F6">
        <w:rPr>
          <w:rFonts w:ascii="Century Gothic" w:eastAsia="Arial Unicode MS" w:hAnsi="Century Gothic" w:cs="Arial Unicode MS"/>
          <w:sz w:val="22"/>
          <w:szCs w:val="22"/>
        </w:rPr>
        <w:t xml:space="preserve">I </w:t>
      </w:r>
      <w:commentRangeStart w:id="10"/>
      <w:r w:rsidR="00E605F6">
        <w:rPr>
          <w:rFonts w:ascii="Century Gothic" w:eastAsia="Arial Unicode MS" w:hAnsi="Century Gothic" w:cs="Arial Unicode MS"/>
          <w:sz w:val="22"/>
          <w:szCs w:val="22"/>
        </w:rPr>
        <w:t xml:space="preserve">used </w:t>
      </w:r>
      <w:commentRangeEnd w:id="10"/>
      <w:r w:rsidR="009939B6">
        <w:rPr>
          <w:rStyle w:val="CommentReference"/>
        </w:rPr>
        <w:commentReference w:id="10"/>
      </w:r>
      <w:r w:rsidR="00E605F6">
        <w:rPr>
          <w:rFonts w:ascii="Century Gothic" w:eastAsia="Arial Unicode MS" w:hAnsi="Century Gothic" w:cs="Arial Unicode MS"/>
          <w:sz w:val="22"/>
          <w:szCs w:val="22"/>
        </w:rPr>
        <w:t>both big data from DNA sequencing</w:t>
      </w:r>
      <w:r w:rsidR="00C60752">
        <w:rPr>
          <w:rFonts w:ascii="Century Gothic" w:eastAsia="Arial Unicode MS" w:hAnsi="Century Gothic" w:cs="Arial Unicode MS"/>
          <w:sz w:val="22"/>
          <w:szCs w:val="22"/>
        </w:rPr>
        <w:t xml:space="preserve"> with millions of data points</w:t>
      </w:r>
      <w:r w:rsidR="00E605F6">
        <w:rPr>
          <w:rFonts w:ascii="Century Gothic" w:eastAsia="Arial Unicode MS" w:hAnsi="Century Gothic" w:cs="Arial Unicode MS"/>
          <w:sz w:val="22"/>
          <w:szCs w:val="22"/>
        </w:rPr>
        <w:t xml:space="preserve"> and messy data</w:t>
      </w:r>
      <w:r w:rsidR="00C60752">
        <w:rPr>
          <w:rFonts w:ascii="Century Gothic" w:eastAsia="Arial Unicode MS" w:hAnsi="Century Gothic" w:cs="Arial Unicode MS"/>
          <w:sz w:val="22"/>
          <w:szCs w:val="22"/>
        </w:rPr>
        <w:t xml:space="preserve"> with thousands of data points</w:t>
      </w:r>
      <w:r w:rsidR="00E605F6">
        <w:rPr>
          <w:rFonts w:ascii="Century Gothic" w:eastAsia="Arial Unicode MS" w:hAnsi="Century Gothic" w:cs="Arial Unicode MS"/>
          <w:sz w:val="22"/>
          <w:szCs w:val="22"/>
        </w:rPr>
        <w:t xml:space="preserve"> input by various field biologists over the course of 30 years</w:t>
      </w:r>
      <w:r>
        <w:rPr>
          <w:rFonts w:ascii="Century Gothic" w:eastAsia="Arial Unicode MS" w:hAnsi="Century Gothic" w:cs="Arial Unicode MS"/>
          <w:sz w:val="22"/>
          <w:szCs w:val="22"/>
        </w:rPr>
        <w:t xml:space="preserve"> to carry out my genetic analyses</w:t>
      </w:r>
      <w:commentRangeEnd w:id="8"/>
      <w:r w:rsidR="009939B6">
        <w:rPr>
          <w:rStyle w:val="CommentReference"/>
        </w:rPr>
        <w:commentReference w:id="8"/>
      </w:r>
      <w:r w:rsidR="00E605F6">
        <w:rPr>
          <w:rFonts w:ascii="Century Gothic" w:eastAsia="Arial Unicode MS" w:hAnsi="Century Gothic" w:cs="Arial Unicode MS"/>
          <w:sz w:val="22"/>
          <w:szCs w:val="22"/>
        </w:rPr>
        <w:t xml:space="preserve">. I was the first </w:t>
      </w:r>
      <w:r w:rsidR="00C60752">
        <w:rPr>
          <w:rFonts w:ascii="Century Gothic" w:eastAsia="Arial Unicode MS" w:hAnsi="Century Gothic" w:cs="Arial Unicode MS"/>
          <w:sz w:val="22"/>
          <w:szCs w:val="22"/>
        </w:rPr>
        <w:t>graduate student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to use big data </w:t>
      </w:r>
      <w:r w:rsidR="00E605F6">
        <w:rPr>
          <w:rFonts w:ascii="Century Gothic" w:eastAsia="Arial Unicode MS" w:hAnsi="Century Gothic" w:cs="Arial Unicode MS"/>
          <w:sz w:val="22"/>
          <w:szCs w:val="22"/>
        </w:rPr>
        <w:t xml:space="preserve">in my lab and have taught myself </w:t>
      </w:r>
      <w:r w:rsidR="00C60752">
        <w:rPr>
          <w:rFonts w:ascii="Century Gothic" w:eastAsia="Arial Unicode MS" w:hAnsi="Century Gothic" w:cs="Arial Unicode MS"/>
          <w:sz w:val="22"/>
          <w:szCs w:val="22"/>
        </w:rPr>
        <w:t>countless software and multiple scripting languages to study the population genetics of Delta Smelt</w:t>
      </w:r>
      <w:r w:rsidR="00E605F6">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 xml:space="preserve">As other members of my lab </w:t>
      </w:r>
      <w:r>
        <w:rPr>
          <w:rFonts w:ascii="Century Gothic" w:eastAsia="Arial Unicode MS" w:hAnsi="Century Gothic" w:cs="Arial Unicode MS"/>
          <w:sz w:val="22"/>
          <w:szCs w:val="22"/>
        </w:rPr>
        <w:t xml:space="preserve">have </w:t>
      </w:r>
      <w:r w:rsidR="006245D2">
        <w:rPr>
          <w:rFonts w:ascii="Century Gothic" w:eastAsia="Arial Unicode MS" w:hAnsi="Century Gothic" w:cs="Arial Unicode MS"/>
          <w:sz w:val="22"/>
          <w:szCs w:val="22"/>
        </w:rPr>
        <w:t>started to acquire bigger datasets</w:t>
      </w:r>
      <w:r w:rsidR="00C60752">
        <w:rPr>
          <w:rFonts w:ascii="Century Gothic" w:eastAsia="Arial Unicode MS" w:hAnsi="Century Gothic" w:cs="Arial Unicode MS"/>
          <w:sz w:val="22"/>
          <w:szCs w:val="22"/>
        </w:rPr>
        <w:t xml:space="preserve">, I have given seminars and created scripts to assist in their analyses. In my work I </w:t>
      </w:r>
      <w:r w:rsidR="00C60752" w:rsidRPr="00444DF6">
        <w:rPr>
          <w:rFonts w:ascii="Century Gothic" w:eastAsia="Arial Unicode MS" w:hAnsi="Century Gothic" w:cs="Arial Unicode MS"/>
          <w:sz w:val="22"/>
          <w:szCs w:val="22"/>
        </w:rPr>
        <w:t>used</w:t>
      </w:r>
      <w:r w:rsidR="00C60752">
        <w:rPr>
          <w:rFonts w:ascii="Century Gothic" w:eastAsia="Arial Unicode MS" w:hAnsi="Century Gothic" w:cs="Arial Unicode MS"/>
          <w:sz w:val="22"/>
          <w:szCs w:val="22"/>
        </w:rPr>
        <w:t xml:space="preserve"> a combination of</w:t>
      </w:r>
      <w:r w:rsidR="00C60752" w:rsidRPr="00444DF6">
        <w:rPr>
          <w:rFonts w:ascii="Century Gothic" w:eastAsia="Arial Unicode MS" w:hAnsi="Century Gothic" w:cs="Arial Unicode MS"/>
          <w:sz w:val="22"/>
          <w:szCs w:val="22"/>
        </w:rPr>
        <w:t xml:space="preserve"> </w:t>
      </w:r>
      <w:proofErr w:type="spellStart"/>
      <w:r w:rsidR="00C60752" w:rsidRPr="00444DF6">
        <w:rPr>
          <w:rFonts w:ascii="Century Gothic" w:eastAsia="Arial Unicode MS" w:hAnsi="Century Gothic" w:cs="Arial Unicode MS"/>
          <w:sz w:val="22"/>
          <w:szCs w:val="22"/>
        </w:rPr>
        <w:t>perl</w:t>
      </w:r>
      <w:proofErr w:type="spellEnd"/>
      <w:r w:rsidR="00C60752" w:rsidRPr="00444DF6">
        <w:rPr>
          <w:rFonts w:ascii="Century Gothic" w:eastAsia="Arial Unicode MS" w:hAnsi="Century Gothic" w:cs="Arial Unicode MS"/>
          <w:sz w:val="22"/>
          <w:szCs w:val="22"/>
        </w:rPr>
        <w:t>, Python, R and bash scripting to manipulate data and carry out my analyses.</w:t>
      </w:r>
    </w:p>
    <w:p w14:paraId="1F01F730" w14:textId="77777777" w:rsidR="00E605F6" w:rsidRDefault="00E605F6" w:rsidP="00C814BD">
      <w:pPr>
        <w:ind w:left="-630" w:right="-630"/>
        <w:rPr>
          <w:rFonts w:ascii="Century Gothic" w:eastAsia="Arial Unicode MS" w:hAnsi="Century Gothic" w:cs="Arial Unicode MS"/>
          <w:sz w:val="22"/>
          <w:szCs w:val="22"/>
        </w:rPr>
      </w:pPr>
    </w:p>
    <w:p w14:paraId="7AC908CF" w14:textId="04A5F1C0" w:rsidR="00C60752" w:rsidRDefault="00963105"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 xml:space="preserve">My instructional positions working with the Lab for Data Intensive Biology </w:t>
      </w:r>
      <w:commentRangeStart w:id="11"/>
      <w:r w:rsidRPr="00444DF6">
        <w:rPr>
          <w:rFonts w:ascii="Century Gothic" w:eastAsia="Arial Unicode MS" w:hAnsi="Century Gothic" w:cs="Arial Unicode MS"/>
          <w:sz w:val="22"/>
          <w:szCs w:val="22"/>
        </w:rPr>
        <w:t>sought (and seek</w:t>
      </w:r>
      <w:r w:rsidR="006245D2">
        <w:rPr>
          <w:rFonts w:ascii="Century Gothic" w:eastAsia="Arial Unicode MS" w:hAnsi="Century Gothic" w:cs="Arial Unicode MS"/>
          <w:sz w:val="22"/>
          <w:szCs w:val="22"/>
        </w:rPr>
        <w:t>s</w:t>
      </w:r>
      <w:r w:rsidRPr="00444DF6">
        <w:rPr>
          <w:rFonts w:ascii="Century Gothic" w:eastAsia="Arial Unicode MS" w:hAnsi="Century Gothic" w:cs="Arial Unicode MS"/>
          <w:sz w:val="22"/>
          <w:szCs w:val="22"/>
        </w:rPr>
        <w:t xml:space="preserve">) </w:t>
      </w:r>
      <w:commentRangeEnd w:id="11"/>
      <w:r w:rsidR="009939B6">
        <w:rPr>
          <w:rStyle w:val="CommentReference"/>
        </w:rPr>
        <w:commentReference w:id="11"/>
      </w:r>
      <w:r w:rsidRPr="00444DF6">
        <w:rPr>
          <w:rFonts w:ascii="Century Gothic" w:eastAsia="Arial Unicode MS" w:hAnsi="Century Gothic" w:cs="Arial Unicode MS"/>
          <w:sz w:val="22"/>
          <w:szCs w:val="22"/>
        </w:rPr>
        <w:t xml:space="preserve">to provide resources in the form of </w:t>
      </w:r>
      <w:r w:rsidR="002A53CE" w:rsidRPr="00444DF6">
        <w:rPr>
          <w:rFonts w:ascii="Century Gothic" w:eastAsia="Arial Unicode MS" w:hAnsi="Century Gothic" w:cs="Arial Unicode MS"/>
          <w:sz w:val="22"/>
          <w:szCs w:val="22"/>
        </w:rPr>
        <w:t>open-source</w:t>
      </w:r>
      <w:r w:rsidRPr="00444DF6">
        <w:rPr>
          <w:rFonts w:ascii="Century Gothic" w:eastAsia="Arial Unicode MS" w:hAnsi="Century Gothic" w:cs="Arial Unicode MS"/>
          <w:sz w:val="22"/>
          <w:szCs w:val="22"/>
        </w:rPr>
        <w:t xml:space="preserve"> tutorials </w:t>
      </w:r>
      <w:r w:rsidR="00F4423D" w:rsidRPr="00444DF6">
        <w:rPr>
          <w:rFonts w:ascii="Century Gothic" w:eastAsia="Arial Unicode MS" w:hAnsi="Century Gothic" w:cs="Arial Unicode MS"/>
          <w:sz w:val="22"/>
          <w:szCs w:val="22"/>
        </w:rPr>
        <w:t xml:space="preserve">freely </w:t>
      </w:r>
      <w:r w:rsidR="00C60752">
        <w:rPr>
          <w:rFonts w:ascii="Century Gothic" w:eastAsia="Arial Unicode MS" w:hAnsi="Century Gothic" w:cs="Arial Unicode MS"/>
          <w:sz w:val="22"/>
          <w:szCs w:val="22"/>
        </w:rPr>
        <w:t xml:space="preserve">and continually </w:t>
      </w:r>
      <w:r w:rsidRPr="00444DF6">
        <w:rPr>
          <w:rFonts w:ascii="Century Gothic" w:eastAsia="Arial Unicode MS" w:hAnsi="Century Gothic" w:cs="Arial Unicode MS"/>
          <w:sz w:val="22"/>
          <w:szCs w:val="22"/>
        </w:rPr>
        <w:t xml:space="preserve">available through GitHub. The tutorials </w:t>
      </w:r>
      <w:r w:rsidR="00F6386B" w:rsidRPr="00444DF6">
        <w:rPr>
          <w:rFonts w:ascii="Century Gothic" w:eastAsia="Arial Unicode MS" w:hAnsi="Century Gothic" w:cs="Arial Unicode MS"/>
          <w:sz w:val="22"/>
          <w:szCs w:val="22"/>
        </w:rPr>
        <w:t xml:space="preserve">primarily </w:t>
      </w:r>
      <w:r w:rsidRPr="00444DF6">
        <w:rPr>
          <w:rFonts w:ascii="Century Gothic" w:eastAsia="Arial Unicode MS" w:hAnsi="Century Gothic" w:cs="Arial Unicode MS"/>
          <w:sz w:val="22"/>
          <w:szCs w:val="22"/>
        </w:rPr>
        <w:t xml:space="preserve">focus </w:t>
      </w:r>
      <w:del w:id="12" w:author="Jeremy Hemberger" w:date="2021-02-22T16:46:00Z">
        <w:r w:rsidRPr="00444DF6" w:rsidDel="009939B6">
          <w:rPr>
            <w:rFonts w:ascii="Century Gothic" w:eastAsia="Arial Unicode MS" w:hAnsi="Century Gothic" w:cs="Arial Unicode MS"/>
            <w:sz w:val="22"/>
            <w:szCs w:val="22"/>
          </w:rPr>
          <w:delText xml:space="preserve">around </w:delText>
        </w:r>
      </w:del>
      <w:ins w:id="13" w:author="Jeremy Hemberger" w:date="2021-02-22T16:46:00Z">
        <w:r w:rsidR="009939B6">
          <w:rPr>
            <w:rFonts w:ascii="Century Gothic" w:eastAsia="Arial Unicode MS" w:hAnsi="Century Gothic" w:cs="Arial Unicode MS"/>
            <w:sz w:val="22"/>
            <w:szCs w:val="22"/>
          </w:rPr>
          <w:t>on</w:t>
        </w:r>
        <w:r w:rsidR="009939B6" w:rsidRPr="00444DF6">
          <w:rPr>
            <w:rFonts w:ascii="Century Gothic" w:eastAsia="Arial Unicode MS" w:hAnsi="Century Gothic" w:cs="Arial Unicode MS"/>
            <w:sz w:val="22"/>
            <w:szCs w:val="22"/>
          </w:rPr>
          <w:t xml:space="preserve"> </w:t>
        </w:r>
      </w:ins>
      <w:r w:rsidRPr="00444DF6">
        <w:rPr>
          <w:rFonts w:ascii="Century Gothic" w:eastAsia="Arial Unicode MS" w:hAnsi="Century Gothic" w:cs="Arial Unicode MS"/>
          <w:sz w:val="22"/>
          <w:szCs w:val="22"/>
        </w:rPr>
        <w:t xml:space="preserve">giving </w:t>
      </w:r>
      <w:r w:rsidR="00F6386B" w:rsidRPr="00444DF6">
        <w:rPr>
          <w:rFonts w:ascii="Century Gothic" w:eastAsia="Arial Unicode MS" w:hAnsi="Century Gothic" w:cs="Arial Unicode MS"/>
          <w:sz w:val="22"/>
          <w:szCs w:val="22"/>
        </w:rPr>
        <w:t xml:space="preserve">classically </w:t>
      </w:r>
      <w:r w:rsidRPr="00444DF6">
        <w:rPr>
          <w:rFonts w:ascii="Century Gothic" w:eastAsia="Arial Unicode MS" w:hAnsi="Century Gothic" w:cs="Arial Unicode MS"/>
          <w:sz w:val="22"/>
          <w:szCs w:val="22"/>
        </w:rPr>
        <w:t xml:space="preserve">trained biologists the ability to work </w:t>
      </w:r>
      <w:r w:rsidR="002A53CE" w:rsidRPr="00444DF6">
        <w:rPr>
          <w:rFonts w:ascii="Century Gothic" w:eastAsia="Arial Unicode MS" w:hAnsi="Century Gothic" w:cs="Arial Unicode MS"/>
          <w:sz w:val="22"/>
          <w:szCs w:val="22"/>
        </w:rPr>
        <w:t>and engage in biology</w:t>
      </w:r>
      <w:r w:rsidR="00F6386B" w:rsidRPr="00444DF6">
        <w:rPr>
          <w:rFonts w:ascii="Century Gothic" w:eastAsia="Arial Unicode MS" w:hAnsi="Century Gothic" w:cs="Arial Unicode MS"/>
          <w:sz w:val="22"/>
          <w:szCs w:val="22"/>
        </w:rPr>
        <w:t xml:space="preserve"> at</w:t>
      </w:r>
      <w:r w:rsidRPr="00444DF6">
        <w:rPr>
          <w:rFonts w:ascii="Century Gothic" w:eastAsia="Arial Unicode MS" w:hAnsi="Century Gothic" w:cs="Arial Unicode MS"/>
          <w:sz w:val="22"/>
          <w:szCs w:val="22"/>
        </w:rPr>
        <w:t xml:space="preserve"> the command line</w:t>
      </w:r>
      <w:r w:rsidR="002A53CE" w:rsidRPr="00444DF6">
        <w:rPr>
          <w:rFonts w:ascii="Century Gothic" w:eastAsia="Arial Unicode MS" w:hAnsi="Century Gothic" w:cs="Arial Unicode MS"/>
          <w:sz w:val="22"/>
          <w:szCs w:val="22"/>
        </w:rPr>
        <w:t xml:space="preserve">, which is currently not taught in formal college or graduate level </w:t>
      </w:r>
      <w:r w:rsidR="00F6386B" w:rsidRPr="00444DF6">
        <w:rPr>
          <w:rFonts w:ascii="Century Gothic" w:eastAsia="Arial Unicode MS" w:hAnsi="Century Gothic" w:cs="Arial Unicode MS"/>
          <w:sz w:val="22"/>
          <w:szCs w:val="22"/>
        </w:rPr>
        <w:t>curriculums</w:t>
      </w:r>
      <w:r w:rsidR="002A53CE" w:rsidRPr="00444DF6">
        <w:rPr>
          <w:rFonts w:ascii="Century Gothic" w:eastAsia="Arial Unicode MS" w:hAnsi="Century Gothic" w:cs="Arial Unicode MS"/>
          <w:sz w:val="22"/>
          <w:szCs w:val="22"/>
        </w:rPr>
        <w:t xml:space="preserve">. </w:t>
      </w:r>
    </w:p>
    <w:p w14:paraId="4A168284" w14:textId="77777777" w:rsidR="00C60752" w:rsidRDefault="00C60752" w:rsidP="00C814BD">
      <w:pPr>
        <w:ind w:left="-630" w:right="-630"/>
        <w:rPr>
          <w:rFonts w:ascii="Century Gothic" w:eastAsia="Arial Unicode MS" w:hAnsi="Century Gothic" w:cs="Arial Unicode MS"/>
          <w:sz w:val="22"/>
          <w:szCs w:val="22"/>
        </w:rPr>
      </w:pPr>
    </w:p>
    <w:p w14:paraId="747621CB" w14:textId="4B3D014A" w:rsidR="00330CBB" w:rsidRPr="00444DF6" w:rsidRDefault="002A53CE" w:rsidP="00C814BD">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Lastly, my passion project of writing a guidebook to bouldering in Yosemite Valley gave me experience in working with spatial</w:t>
      </w:r>
      <w:r w:rsidR="00475C1F" w:rsidRPr="00444DF6">
        <w:rPr>
          <w:rFonts w:ascii="Century Gothic" w:eastAsia="Arial Unicode MS" w:hAnsi="Century Gothic" w:cs="Arial Unicode MS"/>
          <w:sz w:val="22"/>
          <w:szCs w:val="22"/>
        </w:rPr>
        <w:t xml:space="preserve"> data </w:t>
      </w:r>
      <w:commentRangeStart w:id="14"/>
      <w:r w:rsidR="00475C1F" w:rsidRPr="00444DF6">
        <w:rPr>
          <w:rFonts w:ascii="Century Gothic" w:eastAsia="Arial Unicode MS" w:hAnsi="Century Gothic" w:cs="Arial Unicode MS"/>
          <w:sz w:val="22"/>
          <w:szCs w:val="22"/>
        </w:rPr>
        <w:t xml:space="preserve">and </w:t>
      </w:r>
      <w:r w:rsidR="00475C1F" w:rsidRPr="006245D2">
        <w:rPr>
          <w:rFonts w:ascii="Century Gothic" w:eastAsia="Arial Unicode MS" w:hAnsi="Century Gothic" w:cs="Arial Unicode MS"/>
          <w:sz w:val="22"/>
          <w:szCs w:val="22"/>
        </w:rPr>
        <w:t>transmitting information from spreadsheets to Adobe InDesign</w:t>
      </w:r>
      <w:commentRangeEnd w:id="14"/>
      <w:r w:rsidR="009939B6">
        <w:rPr>
          <w:rStyle w:val="CommentReference"/>
        </w:rPr>
        <w:commentReference w:id="14"/>
      </w:r>
      <w:r w:rsidR="00475C1F" w:rsidRPr="006245D2">
        <w:rPr>
          <w:rFonts w:ascii="Century Gothic" w:eastAsia="Arial Unicode MS" w:hAnsi="Century Gothic" w:cs="Arial Unicode MS"/>
          <w:sz w:val="22"/>
          <w:szCs w:val="22"/>
        </w:rPr>
        <w:t>.</w:t>
      </w:r>
      <w:r w:rsidR="001F4A13" w:rsidRPr="00444DF6">
        <w:rPr>
          <w:rFonts w:ascii="Century Gothic" w:eastAsia="Arial Unicode MS" w:hAnsi="Century Gothic" w:cs="Arial Unicode MS"/>
          <w:sz w:val="22"/>
          <w:szCs w:val="22"/>
        </w:rPr>
        <w:t xml:space="preserve"> I created </w:t>
      </w:r>
      <w:r w:rsidR="006245D2">
        <w:rPr>
          <w:rFonts w:ascii="Century Gothic" w:eastAsia="Arial Unicode MS" w:hAnsi="Century Gothic" w:cs="Arial Unicode MS"/>
          <w:sz w:val="22"/>
          <w:szCs w:val="22"/>
        </w:rPr>
        <w:t>detailed</w:t>
      </w:r>
      <w:r w:rsidR="001F4A13" w:rsidRPr="00444DF6">
        <w:rPr>
          <w:rFonts w:ascii="Century Gothic" w:eastAsia="Arial Unicode MS" w:hAnsi="Century Gothic" w:cs="Arial Unicode MS"/>
          <w:sz w:val="22"/>
          <w:szCs w:val="22"/>
        </w:rPr>
        <w:t xml:space="preserve"> maps,</w:t>
      </w:r>
      <w:r w:rsidR="00C814BD">
        <w:rPr>
          <w:rFonts w:ascii="Century Gothic" w:eastAsia="Arial Unicode MS" w:hAnsi="Century Gothic" w:cs="Arial Unicode MS"/>
          <w:sz w:val="22"/>
          <w:szCs w:val="22"/>
        </w:rPr>
        <w:t xml:space="preserve"> </w:t>
      </w:r>
      <w:r w:rsidR="001F4A13" w:rsidRPr="00444DF6">
        <w:rPr>
          <w:rFonts w:ascii="Century Gothic" w:eastAsia="Arial Unicode MS" w:hAnsi="Century Gothic" w:cs="Arial Unicode MS"/>
          <w:sz w:val="22"/>
          <w:szCs w:val="22"/>
        </w:rPr>
        <w:t xml:space="preserve">researched </w:t>
      </w:r>
      <w:r w:rsidR="00C814BD">
        <w:rPr>
          <w:rFonts w:ascii="Century Gothic" w:eastAsia="Arial Unicode MS" w:hAnsi="Century Gothic" w:cs="Arial Unicode MS"/>
          <w:sz w:val="22"/>
          <w:szCs w:val="22"/>
        </w:rPr>
        <w:t xml:space="preserve">and wrote about </w:t>
      </w:r>
      <w:r w:rsidR="001F4A13" w:rsidRPr="00444DF6">
        <w:rPr>
          <w:rFonts w:ascii="Century Gothic" w:eastAsia="Arial Unicode MS" w:hAnsi="Century Gothic" w:cs="Arial Unicode MS"/>
          <w:sz w:val="22"/>
          <w:szCs w:val="22"/>
        </w:rPr>
        <w:t xml:space="preserve">Yosemite’s park history, and </w:t>
      </w:r>
      <w:r w:rsidR="006245D2">
        <w:rPr>
          <w:rFonts w:ascii="Century Gothic" w:eastAsia="Arial Unicode MS" w:hAnsi="Century Gothic" w:cs="Arial Unicode MS"/>
          <w:sz w:val="22"/>
          <w:szCs w:val="22"/>
        </w:rPr>
        <w:t>included information on the ecology of the park</w:t>
      </w:r>
      <w:r w:rsidR="001F4A13" w:rsidRPr="00444DF6">
        <w:rPr>
          <w:rFonts w:ascii="Century Gothic" w:eastAsia="Arial Unicode MS" w:hAnsi="Century Gothic" w:cs="Arial Unicode MS"/>
          <w:sz w:val="22"/>
          <w:szCs w:val="22"/>
        </w:rPr>
        <w:t xml:space="preserve">.  </w:t>
      </w:r>
    </w:p>
    <w:p w14:paraId="7237ADEB" w14:textId="77777777" w:rsidR="00C60752" w:rsidRPr="00444DF6" w:rsidRDefault="00C60752" w:rsidP="00C814BD">
      <w:pPr>
        <w:ind w:left="-630" w:right="-630"/>
        <w:rPr>
          <w:rFonts w:ascii="Century Gothic" w:eastAsia="Arial Unicode MS" w:hAnsi="Century Gothic" w:cs="Arial Unicode MS"/>
          <w:sz w:val="22"/>
          <w:szCs w:val="22"/>
        </w:rPr>
      </w:pPr>
    </w:p>
    <w:p w14:paraId="6074CC88" w14:textId="053D9E2D" w:rsidR="00C60752" w:rsidRDefault="00F6386B" w:rsidP="00B466CF">
      <w:pPr>
        <w:ind w:left="-630" w:right="-630"/>
        <w:rPr>
          <w:rFonts w:ascii="Century Gothic" w:eastAsia="Arial Unicode MS" w:hAnsi="Century Gothic" w:cs="Arial Unicode MS"/>
          <w:sz w:val="22"/>
          <w:szCs w:val="22"/>
        </w:rPr>
      </w:pPr>
      <w:commentRangeStart w:id="15"/>
      <w:r w:rsidRPr="00444DF6">
        <w:rPr>
          <w:rFonts w:ascii="Century Gothic" w:eastAsia="Arial Unicode MS" w:hAnsi="Century Gothic" w:cs="Arial Unicode MS"/>
          <w:sz w:val="22"/>
          <w:szCs w:val="22"/>
        </w:rPr>
        <w:t>Although most of my work is collaborative</w:t>
      </w:r>
      <w:r w:rsidR="006245D2">
        <w:rPr>
          <w:rFonts w:ascii="Century Gothic" w:eastAsia="Arial Unicode MS" w:hAnsi="Century Gothic" w:cs="Arial Unicode MS"/>
          <w:sz w:val="22"/>
          <w:szCs w:val="22"/>
        </w:rPr>
        <w:t>,</w:t>
      </w:r>
      <w:r w:rsidRPr="00444DF6">
        <w:rPr>
          <w:rFonts w:ascii="Century Gothic" w:eastAsia="Arial Unicode MS" w:hAnsi="Century Gothic" w:cs="Arial Unicode MS"/>
          <w:sz w:val="22"/>
          <w:szCs w:val="22"/>
        </w:rPr>
        <w:t xml:space="preserve"> and I believe </w:t>
      </w:r>
      <w:r w:rsidR="007C2AF4" w:rsidRPr="00444DF6">
        <w:rPr>
          <w:rFonts w:ascii="Century Gothic" w:eastAsia="Arial Unicode MS" w:hAnsi="Century Gothic" w:cs="Arial Unicode MS"/>
          <w:sz w:val="22"/>
          <w:szCs w:val="22"/>
        </w:rPr>
        <w:t>collaboration</w:t>
      </w:r>
      <w:r w:rsidRPr="00444DF6">
        <w:rPr>
          <w:rFonts w:ascii="Century Gothic" w:eastAsia="Arial Unicode MS" w:hAnsi="Century Gothic" w:cs="Arial Unicode MS"/>
          <w:sz w:val="22"/>
          <w:szCs w:val="22"/>
        </w:rPr>
        <w:t xml:space="preserve"> is essential in scien</w:t>
      </w:r>
      <w:r w:rsidR="007C2AF4" w:rsidRPr="00444DF6">
        <w:rPr>
          <w:rFonts w:ascii="Century Gothic" w:eastAsia="Arial Unicode MS" w:hAnsi="Century Gothic" w:cs="Arial Unicode MS"/>
          <w:sz w:val="22"/>
          <w:szCs w:val="22"/>
        </w:rPr>
        <w:t>tific endeavors</w:t>
      </w:r>
      <w:r w:rsidRPr="00444DF6">
        <w:rPr>
          <w:rFonts w:ascii="Century Gothic" w:eastAsia="Arial Unicode MS" w:hAnsi="Century Gothic" w:cs="Arial Unicode MS"/>
          <w:sz w:val="22"/>
          <w:szCs w:val="22"/>
        </w:rPr>
        <w:t xml:space="preserve">, I am a </w:t>
      </w:r>
      <w:r w:rsidR="007C2AF4" w:rsidRPr="00444DF6">
        <w:rPr>
          <w:rFonts w:ascii="Century Gothic" w:eastAsia="Arial Unicode MS" w:hAnsi="Century Gothic" w:cs="Arial Unicode MS"/>
          <w:sz w:val="22"/>
          <w:szCs w:val="22"/>
        </w:rPr>
        <w:t>self-motivated</w:t>
      </w:r>
      <w:r w:rsidRPr="00444DF6">
        <w:rPr>
          <w:rFonts w:ascii="Century Gothic" w:eastAsia="Arial Unicode MS" w:hAnsi="Century Gothic" w:cs="Arial Unicode MS"/>
          <w:sz w:val="22"/>
          <w:szCs w:val="22"/>
        </w:rPr>
        <w:t xml:space="preserve"> worker</w:t>
      </w:r>
      <w:commentRangeEnd w:id="15"/>
      <w:r w:rsidR="009939B6">
        <w:rPr>
          <w:rStyle w:val="CommentReference"/>
        </w:rPr>
        <w:commentReference w:id="15"/>
      </w:r>
      <w:r w:rsidRPr="00444DF6">
        <w:rPr>
          <w:rFonts w:ascii="Century Gothic" w:eastAsia="Arial Unicode MS" w:hAnsi="Century Gothic" w:cs="Arial Unicode MS"/>
          <w:sz w:val="22"/>
          <w:szCs w:val="22"/>
        </w:rPr>
        <w:t>. I have worked from home for over a year now</w:t>
      </w:r>
      <w:r w:rsidR="007C2AF4" w:rsidRPr="00444DF6">
        <w:rPr>
          <w:rFonts w:ascii="Century Gothic" w:eastAsia="Arial Unicode MS" w:hAnsi="Century Gothic" w:cs="Arial Unicode MS"/>
          <w:sz w:val="22"/>
          <w:szCs w:val="22"/>
        </w:rPr>
        <w:t xml:space="preserve"> </w:t>
      </w:r>
      <w:r w:rsidRPr="00444DF6">
        <w:rPr>
          <w:rFonts w:ascii="Century Gothic" w:eastAsia="Arial Unicode MS" w:hAnsi="Century Gothic" w:cs="Arial Unicode MS"/>
          <w:sz w:val="22"/>
          <w:szCs w:val="22"/>
        </w:rPr>
        <w:t>and</w:t>
      </w:r>
      <w:r w:rsidR="007C2AF4" w:rsidRPr="00444DF6">
        <w:rPr>
          <w:rFonts w:ascii="Century Gothic" w:eastAsia="Arial Unicode MS" w:hAnsi="Century Gothic" w:cs="Arial Unicode MS"/>
          <w:sz w:val="22"/>
          <w:szCs w:val="22"/>
        </w:rPr>
        <w:t xml:space="preserve"> am</w:t>
      </w:r>
      <w:r w:rsidRPr="00444DF6">
        <w:rPr>
          <w:rFonts w:ascii="Century Gothic" w:eastAsia="Arial Unicode MS" w:hAnsi="Century Gothic" w:cs="Arial Unicode MS"/>
          <w:sz w:val="22"/>
          <w:szCs w:val="22"/>
        </w:rPr>
        <w:t xml:space="preserve"> </w:t>
      </w:r>
      <w:r w:rsidR="00F4423D" w:rsidRPr="00444DF6">
        <w:rPr>
          <w:rFonts w:ascii="Century Gothic" w:eastAsia="Arial Unicode MS" w:hAnsi="Century Gothic" w:cs="Arial Unicode MS"/>
          <w:sz w:val="22"/>
          <w:szCs w:val="22"/>
        </w:rPr>
        <w:t>accustomed to teleworking.</w:t>
      </w:r>
      <w:r w:rsidR="001F4A13" w:rsidRPr="00444DF6">
        <w:rPr>
          <w:rFonts w:ascii="Century Gothic" w:eastAsia="Arial Unicode MS" w:hAnsi="Century Gothic" w:cs="Arial Unicode MS"/>
          <w:sz w:val="22"/>
          <w:szCs w:val="22"/>
        </w:rPr>
        <w:t xml:space="preserve"> I am a hardworking individual that deeply enjoys solving puzzles, simplifying complex processes</w:t>
      </w:r>
      <w:r w:rsidR="00F4423D" w:rsidRPr="00444DF6">
        <w:rPr>
          <w:rFonts w:ascii="Century Gothic" w:eastAsia="Arial Unicode MS" w:hAnsi="Century Gothic" w:cs="Arial Unicode MS"/>
          <w:sz w:val="22"/>
          <w:szCs w:val="22"/>
        </w:rPr>
        <w:t xml:space="preserve"> and accurately transmitting information</w:t>
      </w:r>
      <w:r w:rsidR="001F4A13" w:rsidRPr="00444DF6">
        <w:rPr>
          <w:rFonts w:ascii="Century Gothic" w:eastAsia="Arial Unicode MS" w:hAnsi="Century Gothic" w:cs="Arial Unicode MS"/>
          <w:sz w:val="22"/>
          <w:szCs w:val="22"/>
        </w:rPr>
        <w:t xml:space="preserve">. </w:t>
      </w:r>
      <w:r w:rsidR="007C2AF4" w:rsidRPr="00444DF6">
        <w:rPr>
          <w:rFonts w:ascii="Century Gothic" w:eastAsia="Arial Unicode MS" w:hAnsi="Century Gothic" w:cs="Arial Unicode MS"/>
          <w:sz w:val="22"/>
          <w:szCs w:val="22"/>
        </w:rPr>
        <w:t xml:space="preserve"> I </w:t>
      </w:r>
      <w:r w:rsidR="006245D2">
        <w:rPr>
          <w:rFonts w:ascii="Century Gothic" w:eastAsia="Arial Unicode MS" w:hAnsi="Century Gothic" w:cs="Arial Unicode MS"/>
          <w:sz w:val="22"/>
          <w:szCs w:val="22"/>
        </w:rPr>
        <w:t>am</w:t>
      </w:r>
      <w:r w:rsidR="007C2AF4" w:rsidRPr="00444DF6">
        <w:rPr>
          <w:rFonts w:ascii="Century Gothic" w:eastAsia="Arial Unicode MS" w:hAnsi="Century Gothic" w:cs="Arial Unicode MS"/>
          <w:sz w:val="22"/>
          <w:szCs w:val="22"/>
        </w:rPr>
        <w:t xml:space="preserve"> independent</w:t>
      </w:r>
      <w:r w:rsidR="00C60752">
        <w:rPr>
          <w:rFonts w:ascii="Century Gothic" w:eastAsia="Arial Unicode MS" w:hAnsi="Century Gothic" w:cs="Arial Unicode MS"/>
          <w:sz w:val="22"/>
          <w:szCs w:val="22"/>
        </w:rPr>
        <w:t>,</w:t>
      </w:r>
      <w:r w:rsidR="007C2AF4" w:rsidRPr="00444DF6">
        <w:rPr>
          <w:rFonts w:ascii="Century Gothic" w:eastAsia="Arial Unicode MS" w:hAnsi="Century Gothic" w:cs="Arial Unicode MS"/>
          <w:sz w:val="22"/>
          <w:szCs w:val="22"/>
        </w:rPr>
        <w:t xml:space="preserve"> and I also work well </w:t>
      </w:r>
      <w:r w:rsidR="00B466CF">
        <w:rPr>
          <w:rFonts w:ascii="Century Gothic" w:eastAsia="Arial Unicode MS" w:hAnsi="Century Gothic" w:cs="Arial Unicode MS"/>
          <w:sz w:val="22"/>
          <w:szCs w:val="22"/>
        </w:rPr>
        <w:t>as a team member or</w:t>
      </w:r>
      <w:r w:rsidR="007C2AF4" w:rsidRPr="00444DF6">
        <w:rPr>
          <w:rFonts w:ascii="Century Gothic" w:eastAsia="Arial Unicode MS" w:hAnsi="Century Gothic" w:cs="Arial Unicode MS"/>
          <w:sz w:val="22"/>
          <w:szCs w:val="22"/>
        </w:rPr>
        <w:t xml:space="preserve"> leader of projects.</w:t>
      </w:r>
      <w:r w:rsidR="00B466CF">
        <w:rPr>
          <w:rFonts w:ascii="Century Gothic" w:eastAsia="Arial Unicode MS" w:hAnsi="Century Gothic" w:cs="Arial Unicode MS"/>
          <w:sz w:val="22"/>
          <w:szCs w:val="22"/>
        </w:rPr>
        <w:t xml:space="preserve"> </w:t>
      </w:r>
      <w:r w:rsidR="00C60752">
        <w:rPr>
          <w:rFonts w:ascii="Century Gothic" w:eastAsia="Arial Unicode MS" w:hAnsi="Century Gothic" w:cs="Arial Unicode MS"/>
          <w:sz w:val="22"/>
          <w:szCs w:val="22"/>
        </w:rPr>
        <w:t>I believe my prior work shows that I have the skills for your position and demonstrates my ability to learn on the job</w:t>
      </w:r>
      <w:r w:rsidR="00C814BD">
        <w:rPr>
          <w:rFonts w:ascii="Century Gothic" w:eastAsia="Arial Unicode MS" w:hAnsi="Century Gothic" w:cs="Arial Unicode MS"/>
          <w:sz w:val="22"/>
          <w:szCs w:val="22"/>
        </w:rPr>
        <w:t xml:space="preserve">, and love of the </w:t>
      </w:r>
      <w:r w:rsidR="00B466CF">
        <w:rPr>
          <w:rFonts w:ascii="Century Gothic" w:eastAsia="Arial Unicode MS" w:hAnsi="Century Gothic" w:cs="Arial Unicode MS"/>
          <w:sz w:val="22"/>
          <w:szCs w:val="22"/>
        </w:rPr>
        <w:t>organisms</w:t>
      </w:r>
      <w:r w:rsidR="00C814BD">
        <w:rPr>
          <w:rFonts w:ascii="Century Gothic" w:eastAsia="Arial Unicode MS" w:hAnsi="Century Gothic" w:cs="Arial Unicode MS"/>
          <w:sz w:val="22"/>
          <w:szCs w:val="22"/>
        </w:rPr>
        <w:t xml:space="preserve"> of Yosemite,</w:t>
      </w:r>
      <w:r w:rsidR="00C60752">
        <w:rPr>
          <w:rFonts w:ascii="Century Gothic" w:eastAsia="Arial Unicode MS" w:hAnsi="Century Gothic" w:cs="Arial Unicode MS"/>
          <w:sz w:val="22"/>
          <w:szCs w:val="22"/>
        </w:rPr>
        <w:t xml:space="preserve"> and </w:t>
      </w:r>
      <w:r w:rsidR="00C814BD">
        <w:rPr>
          <w:rFonts w:ascii="Century Gothic" w:eastAsia="Arial Unicode MS" w:hAnsi="Century Gothic" w:cs="Arial Unicode MS"/>
          <w:sz w:val="22"/>
          <w:szCs w:val="22"/>
        </w:rPr>
        <w:t xml:space="preserve">it demonstrates that I am committed to </w:t>
      </w:r>
      <w:r w:rsidR="00C60752">
        <w:rPr>
          <w:rFonts w:ascii="Century Gothic" w:eastAsia="Arial Unicode MS" w:hAnsi="Century Gothic" w:cs="Arial Unicode MS"/>
          <w:sz w:val="22"/>
          <w:szCs w:val="22"/>
        </w:rPr>
        <w:t>continually pursu</w:t>
      </w:r>
      <w:r w:rsidR="00C814BD">
        <w:rPr>
          <w:rFonts w:ascii="Century Gothic" w:eastAsia="Arial Unicode MS" w:hAnsi="Century Gothic" w:cs="Arial Unicode MS"/>
          <w:sz w:val="22"/>
          <w:szCs w:val="22"/>
        </w:rPr>
        <w:t>ing</w:t>
      </w:r>
      <w:r w:rsidR="00C60752">
        <w:rPr>
          <w:rFonts w:ascii="Century Gothic" w:eastAsia="Arial Unicode MS" w:hAnsi="Century Gothic" w:cs="Arial Unicode MS"/>
          <w:sz w:val="22"/>
          <w:szCs w:val="22"/>
        </w:rPr>
        <w:t xml:space="preserve"> </w:t>
      </w:r>
      <w:r w:rsidR="00C814BD">
        <w:rPr>
          <w:rFonts w:ascii="Century Gothic" w:eastAsia="Arial Unicode MS" w:hAnsi="Century Gothic" w:cs="Arial Unicode MS"/>
          <w:sz w:val="22"/>
          <w:szCs w:val="22"/>
        </w:rPr>
        <w:t>high quality work</w:t>
      </w:r>
      <w:r w:rsidR="00C60752">
        <w:rPr>
          <w:rFonts w:ascii="Century Gothic" w:eastAsia="Arial Unicode MS" w:hAnsi="Century Gothic" w:cs="Arial Unicode MS"/>
          <w:sz w:val="22"/>
          <w:szCs w:val="22"/>
        </w:rPr>
        <w:t>.</w:t>
      </w:r>
    </w:p>
    <w:p w14:paraId="152D8609" w14:textId="0E7BB3A1" w:rsidR="00C814BD" w:rsidRDefault="00C814BD" w:rsidP="00C814BD">
      <w:pPr>
        <w:ind w:left="-630" w:right="-630"/>
        <w:rPr>
          <w:rFonts w:ascii="Century Gothic" w:eastAsia="Arial Unicode MS" w:hAnsi="Century Gothic" w:cs="Arial Unicode MS"/>
          <w:sz w:val="22"/>
          <w:szCs w:val="22"/>
        </w:rPr>
      </w:pPr>
    </w:p>
    <w:p w14:paraId="6CE74059" w14:textId="4AC9484C" w:rsidR="001F4A13" w:rsidRPr="00444DF6" w:rsidRDefault="00C814BD" w:rsidP="00C814BD">
      <w:pPr>
        <w:ind w:left="-630" w:right="-630"/>
        <w:rPr>
          <w:rFonts w:ascii="Century Gothic" w:eastAsia="Arial Unicode MS" w:hAnsi="Century Gothic" w:cs="Arial Unicode MS"/>
          <w:sz w:val="22"/>
          <w:szCs w:val="22"/>
        </w:rPr>
      </w:pPr>
      <w:r>
        <w:rPr>
          <w:rFonts w:ascii="Century Gothic" w:eastAsia="Arial Unicode MS" w:hAnsi="Century Gothic" w:cs="Arial Unicode MS"/>
          <w:sz w:val="22"/>
          <w:szCs w:val="22"/>
        </w:rPr>
        <w:t xml:space="preserve">I look forward to discussing my experience with you. </w:t>
      </w:r>
      <w:r w:rsidR="001F4A13" w:rsidRPr="00444DF6">
        <w:rPr>
          <w:rFonts w:ascii="Century Gothic" w:eastAsia="Arial Unicode MS" w:hAnsi="Century Gothic" w:cs="Arial Unicode MS"/>
          <w:sz w:val="22"/>
          <w:szCs w:val="22"/>
        </w:rPr>
        <w:t>At your request, I would be happy to provide you with additional materials and</w:t>
      </w:r>
      <w:r>
        <w:rPr>
          <w:rFonts w:ascii="Century Gothic" w:eastAsia="Arial Unicode MS" w:hAnsi="Century Gothic" w:cs="Arial Unicode MS"/>
          <w:sz w:val="22"/>
          <w:szCs w:val="22"/>
        </w:rPr>
        <w:t>/or</w:t>
      </w:r>
      <w:r w:rsidR="001F4A13" w:rsidRPr="00444DF6">
        <w:rPr>
          <w:rFonts w:ascii="Century Gothic" w:eastAsia="Arial Unicode MS" w:hAnsi="Century Gothic" w:cs="Arial Unicode MS"/>
          <w:sz w:val="22"/>
          <w:szCs w:val="22"/>
        </w:rPr>
        <w:t xml:space="preserve"> references. </w:t>
      </w:r>
      <w:r w:rsidR="00F60BB7" w:rsidRPr="00444DF6">
        <w:rPr>
          <w:rFonts w:ascii="Century Gothic" w:eastAsia="Arial Unicode MS" w:hAnsi="Century Gothic" w:cs="Arial Unicode MS"/>
          <w:sz w:val="22"/>
          <w:szCs w:val="22"/>
        </w:rPr>
        <w:t>Thank you for your time and consideration.</w:t>
      </w:r>
    </w:p>
    <w:p w14:paraId="2156E1FD" w14:textId="1D287955" w:rsidR="00F60BB7" w:rsidRPr="00444DF6" w:rsidRDefault="00F60BB7" w:rsidP="00C814BD">
      <w:pPr>
        <w:ind w:left="-630" w:right="-630"/>
        <w:rPr>
          <w:rFonts w:ascii="Century Gothic" w:eastAsia="Arial Unicode MS" w:hAnsi="Century Gothic" w:cs="Arial Unicode MS"/>
          <w:sz w:val="22"/>
          <w:szCs w:val="22"/>
        </w:rPr>
      </w:pPr>
    </w:p>
    <w:p w14:paraId="3E30A584" w14:textId="2EA2AB3B" w:rsidR="00CE02F4" w:rsidRPr="00444DF6" w:rsidRDefault="00F60BB7" w:rsidP="00B466CF">
      <w:pPr>
        <w:ind w:left="-630" w:right="-630"/>
        <w:rPr>
          <w:rFonts w:ascii="Century Gothic" w:eastAsia="Arial Unicode MS" w:hAnsi="Century Gothic" w:cs="Arial Unicode MS"/>
          <w:sz w:val="22"/>
          <w:szCs w:val="22"/>
        </w:rPr>
      </w:pPr>
      <w:r w:rsidRPr="00444DF6">
        <w:rPr>
          <w:rFonts w:ascii="Century Gothic" w:eastAsia="Arial Unicode MS" w:hAnsi="Century Gothic" w:cs="Arial Unicode MS"/>
          <w:sz w:val="22"/>
          <w:szCs w:val="22"/>
        </w:rPr>
        <w:t>Shannon EK Joslin</w:t>
      </w:r>
    </w:p>
    <w:sectPr w:rsidR="00CE02F4" w:rsidRPr="00444DF6" w:rsidSect="00B466CF">
      <w:pgSz w:w="12240" w:h="15840"/>
      <w:pgMar w:top="378" w:right="1440" w:bottom="333"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Jeremy Hemberger" w:date="2021-02-22T16:50:00Z" w:initials="JH">
    <w:p w14:paraId="55EB0681" w14:textId="7A05867D" w:rsidR="00A444CF" w:rsidRDefault="00A444CF">
      <w:pPr>
        <w:pStyle w:val="CommentText"/>
      </w:pPr>
      <w:r>
        <w:rPr>
          <w:rStyle w:val="CommentReference"/>
        </w:rPr>
        <w:annotationRef/>
      </w:r>
      <w:r>
        <w:t xml:space="preserve">For this, I might provide the most concise, clear overview of your skillsets that also relates as close as possible to the job advertisement. This is both pretty specific (endangered fish) and pretty general (large historical datasets). </w:t>
      </w:r>
    </w:p>
  </w:comment>
  <w:comment w:id="3" w:author="Jeremy Hemberger" w:date="2021-02-22T16:36:00Z" w:initials="JH">
    <w:p w14:paraId="640D8DAF" w14:textId="35F23336" w:rsidR="00D24C5E" w:rsidRDefault="00D24C5E">
      <w:pPr>
        <w:pStyle w:val="CommentText"/>
      </w:pPr>
      <w:r>
        <w:rPr>
          <w:rStyle w:val="CommentReference"/>
        </w:rPr>
        <w:annotationRef/>
      </w:r>
      <w:r>
        <w:t>The position you’re applying for or your position at UCD?</w:t>
      </w:r>
    </w:p>
  </w:comment>
  <w:comment w:id="7" w:author="Jeremy Hemberger" w:date="2021-02-22T16:38:00Z" w:initials="JH">
    <w:p w14:paraId="56FE9A37" w14:textId="74B583D7" w:rsidR="00D24C5E" w:rsidRDefault="00D24C5E">
      <w:pPr>
        <w:pStyle w:val="CommentText"/>
      </w:pPr>
      <w:r>
        <w:rPr>
          <w:rStyle w:val="CommentReference"/>
        </w:rPr>
        <w:annotationRef/>
      </w:r>
      <w:r>
        <w:t>Different word? You use “afforded” a few times</w:t>
      </w:r>
    </w:p>
  </w:comment>
  <w:comment w:id="10" w:author="Jeremy Hemberger" w:date="2021-02-22T16:39:00Z" w:initials="JH">
    <w:p w14:paraId="30A39460" w14:textId="46B67539" w:rsidR="009939B6" w:rsidRDefault="009939B6">
      <w:pPr>
        <w:pStyle w:val="CommentText"/>
      </w:pPr>
      <w:r>
        <w:rPr>
          <w:rStyle w:val="CommentReference"/>
        </w:rPr>
        <w:annotationRef/>
      </w:r>
      <w:r>
        <w:t>I think “use” here since you’re still doing it</w:t>
      </w:r>
    </w:p>
  </w:comment>
  <w:comment w:id="8" w:author="Jeremy Hemberger" w:date="2021-02-22T16:42:00Z" w:initials="JH">
    <w:p w14:paraId="6EE8B085" w14:textId="6A197F14" w:rsidR="009939B6" w:rsidRDefault="009939B6">
      <w:pPr>
        <w:pStyle w:val="CommentText"/>
      </w:pPr>
      <w:r>
        <w:rPr>
          <w:rStyle w:val="CommentReference"/>
        </w:rPr>
        <w:annotationRef/>
      </w:r>
      <w:r>
        <w:t xml:space="preserve">Being able to a bit more explicitly tie these two different data streams together in a sentence would be really </w:t>
      </w:r>
      <w:proofErr w:type="gramStart"/>
      <w:r>
        <w:t>powerful</w:t>
      </w:r>
      <w:proofErr w:type="gramEnd"/>
      <w:r>
        <w:t xml:space="preserve"> I think. Something like…</w:t>
      </w:r>
    </w:p>
    <w:p w14:paraId="6F2CFF8C" w14:textId="2C54A388" w:rsidR="009939B6" w:rsidRDefault="009939B6">
      <w:pPr>
        <w:pStyle w:val="CommentText"/>
      </w:pPr>
    </w:p>
    <w:p w14:paraId="4612740B" w14:textId="3B8260A7" w:rsidR="009939B6" w:rsidRDefault="009939B6">
      <w:pPr>
        <w:pStyle w:val="CommentText"/>
      </w:pPr>
      <w:r>
        <w:t>“In my research, I am experienced in uniting big data from DNA sequencing with messy, field-collected data from a variety of sources and temporal scales in order to carry out analyses on X.”</w:t>
      </w:r>
    </w:p>
    <w:p w14:paraId="13C2A83C" w14:textId="2DBCB6CD" w:rsidR="009939B6" w:rsidRDefault="009939B6">
      <w:pPr>
        <w:pStyle w:val="CommentText"/>
      </w:pPr>
    </w:p>
    <w:p w14:paraId="3BBDA85F" w14:textId="7D7ED3D9" w:rsidR="009939B6" w:rsidRDefault="009939B6">
      <w:pPr>
        <w:pStyle w:val="CommentText"/>
      </w:pPr>
      <w:r>
        <w:t>Perhaps be a bit more specific about what “genetic analyses” are (e.g., effective pop. Size).</w:t>
      </w:r>
    </w:p>
    <w:p w14:paraId="2838D688" w14:textId="61615AE3" w:rsidR="009939B6" w:rsidRDefault="009939B6">
      <w:pPr>
        <w:pStyle w:val="CommentText"/>
      </w:pPr>
    </w:p>
  </w:comment>
  <w:comment w:id="11" w:author="Jeremy Hemberger" w:date="2021-02-22T16:45:00Z" w:initials="JH">
    <w:p w14:paraId="059239AD" w14:textId="64753E6C" w:rsidR="009939B6" w:rsidRDefault="009939B6">
      <w:pPr>
        <w:pStyle w:val="CommentText"/>
      </w:pPr>
      <w:r>
        <w:rPr>
          <w:rStyle w:val="CommentReference"/>
        </w:rPr>
        <w:annotationRef/>
      </w:r>
      <w:r>
        <w:t>I would stay current tense for these since you’re still doing them</w:t>
      </w:r>
    </w:p>
  </w:comment>
  <w:comment w:id="14" w:author="Jeremy Hemberger" w:date="2021-02-22T16:47:00Z" w:initials="JH">
    <w:p w14:paraId="6D380BFE" w14:textId="4E134FD9" w:rsidR="009939B6" w:rsidRDefault="009939B6">
      <w:pPr>
        <w:pStyle w:val="CommentText"/>
      </w:pPr>
      <w:r>
        <w:rPr>
          <w:rStyle w:val="CommentReference"/>
        </w:rPr>
        <w:annotationRef/>
      </w:r>
      <w:r>
        <w:t xml:space="preserve">Rather than this, perhaps: </w:t>
      </w:r>
      <w:proofErr w:type="gramStart"/>
      <w:r>
        <w:t>“</w:t>
      </w:r>
      <w:r w:rsidR="00A444CF">
        <w:t>..</w:t>
      </w:r>
      <w:proofErr w:type="gramEnd"/>
      <w:r w:rsidR="00A444CF">
        <w:t>gave me experience su</w:t>
      </w:r>
      <w:r>
        <w:t xml:space="preserve">mmarizing complex spatial data (the location of rock climbs) in </w:t>
      </w:r>
      <w:r w:rsidR="00A444CF">
        <w:t>a</w:t>
      </w:r>
      <w:r>
        <w:t xml:space="preserve"> clear, concise manner so that readers could easily</w:t>
      </w:r>
      <w:r w:rsidR="00A444CF">
        <w:t xml:space="preserve"> navigate the parks X number of regions and X number of rock climbs.”</w:t>
      </w:r>
    </w:p>
  </w:comment>
  <w:comment w:id="15" w:author="Jeremy Hemberger" w:date="2021-02-22T16:39:00Z" w:initials="JH">
    <w:p w14:paraId="60BBD848" w14:textId="476BFAC8" w:rsidR="009939B6" w:rsidRDefault="009939B6">
      <w:pPr>
        <w:pStyle w:val="CommentText"/>
      </w:pPr>
      <w:r>
        <w:rPr>
          <w:rStyle w:val="CommentReference"/>
        </w:rPr>
        <w:annotationRef/>
      </w:r>
      <w:r>
        <w:t xml:space="preserve">I might flip this; instead of starting with “although”, focus on being a self-motivated worker who also is great at collaborating. </w:t>
      </w:r>
      <w:proofErr w:type="gramStart"/>
      <w:r>
        <w:t>The although</w:t>
      </w:r>
      <w:proofErr w:type="gramEnd"/>
      <w:r>
        <w:t xml:space="preserve"> to me sets up a negative connotation.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EB0681" w15:done="0"/>
  <w15:commentEx w15:paraId="640D8DAF" w15:done="0"/>
  <w15:commentEx w15:paraId="56FE9A37" w15:done="0"/>
  <w15:commentEx w15:paraId="30A39460" w15:done="0"/>
  <w15:commentEx w15:paraId="2838D688" w15:done="0"/>
  <w15:commentEx w15:paraId="059239AD" w15:done="0"/>
  <w15:commentEx w15:paraId="6D380BFE" w15:done="0"/>
  <w15:commentEx w15:paraId="60BBD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5F60" w16cex:dateUtc="2021-02-23T00:50:00Z"/>
  <w16cex:commentExtensible w16cex:durableId="23DE5C23" w16cex:dateUtc="2021-02-23T00:36:00Z"/>
  <w16cex:commentExtensible w16cex:durableId="23DE5C7D" w16cex:dateUtc="2021-02-23T00:38:00Z"/>
  <w16cex:commentExtensible w16cex:durableId="23DE5CB7" w16cex:dateUtc="2021-02-23T00:39:00Z"/>
  <w16cex:commentExtensible w16cex:durableId="23DE5D71" w16cex:dateUtc="2021-02-23T00:42:00Z"/>
  <w16cex:commentExtensible w16cex:durableId="23DE5E43" w16cex:dateUtc="2021-02-23T00:45:00Z"/>
  <w16cex:commentExtensible w16cex:durableId="23DE5EA6" w16cex:dateUtc="2021-02-23T00:47:00Z"/>
  <w16cex:commentExtensible w16cex:durableId="23DE5CDE" w16cex:dateUtc="2021-02-23T0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EB0681" w16cid:durableId="23DE5F60"/>
  <w16cid:commentId w16cid:paraId="640D8DAF" w16cid:durableId="23DE5C23"/>
  <w16cid:commentId w16cid:paraId="56FE9A37" w16cid:durableId="23DE5C7D"/>
  <w16cid:commentId w16cid:paraId="30A39460" w16cid:durableId="23DE5CB7"/>
  <w16cid:commentId w16cid:paraId="2838D688" w16cid:durableId="23DE5D71"/>
  <w16cid:commentId w16cid:paraId="059239AD" w16cid:durableId="23DE5E43"/>
  <w16cid:commentId w16cid:paraId="6D380BFE" w16cid:durableId="23DE5EA6"/>
  <w16cid:commentId w16cid:paraId="60BBD848" w16cid:durableId="23DE5C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w:altName w:val="﷽﷽﷽﷽﷽﷽ꖉ躨ក"/>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emy Hemberger">
    <w15:presenceInfo w15:providerId="AD" w15:userId="S::jhemberger@ucdavis.edu::47752197-207d-48a5-bd57-b9e6a8e02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DF"/>
    <w:rsid w:val="0000666D"/>
    <w:rsid w:val="001F4A13"/>
    <w:rsid w:val="002A53CE"/>
    <w:rsid w:val="00330CBB"/>
    <w:rsid w:val="00444DF6"/>
    <w:rsid w:val="00475C1F"/>
    <w:rsid w:val="006245D2"/>
    <w:rsid w:val="00630483"/>
    <w:rsid w:val="007C2AF4"/>
    <w:rsid w:val="00891B83"/>
    <w:rsid w:val="00963105"/>
    <w:rsid w:val="009939B6"/>
    <w:rsid w:val="00A444CF"/>
    <w:rsid w:val="00B466CF"/>
    <w:rsid w:val="00C60752"/>
    <w:rsid w:val="00C814BD"/>
    <w:rsid w:val="00CE02F4"/>
    <w:rsid w:val="00D22DDE"/>
    <w:rsid w:val="00D24C5E"/>
    <w:rsid w:val="00D941F4"/>
    <w:rsid w:val="00E452DF"/>
    <w:rsid w:val="00E605F6"/>
    <w:rsid w:val="00F4423D"/>
    <w:rsid w:val="00F60BB7"/>
    <w:rsid w:val="00F6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0829"/>
  <w15:chartTrackingRefBased/>
  <w15:docId w15:val="{F2E1076B-A796-6C4B-A78C-DA82D172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BB7"/>
    <w:rPr>
      <w:color w:val="0563C1" w:themeColor="hyperlink"/>
      <w:u w:val="single"/>
    </w:rPr>
  </w:style>
  <w:style w:type="character" w:styleId="UnresolvedMention">
    <w:name w:val="Unresolved Mention"/>
    <w:basedOn w:val="DefaultParagraphFont"/>
    <w:uiPriority w:val="99"/>
    <w:semiHidden/>
    <w:unhideWhenUsed/>
    <w:rsid w:val="00F60BB7"/>
    <w:rPr>
      <w:color w:val="605E5C"/>
      <w:shd w:val="clear" w:color="auto" w:fill="E1DFDD"/>
    </w:rPr>
  </w:style>
  <w:style w:type="paragraph" w:styleId="ListParagraph">
    <w:name w:val="List Paragraph"/>
    <w:basedOn w:val="Normal"/>
    <w:uiPriority w:val="34"/>
    <w:qFormat/>
    <w:rsid w:val="00891B83"/>
    <w:pPr>
      <w:ind w:left="720"/>
      <w:contextualSpacing/>
    </w:pPr>
  </w:style>
  <w:style w:type="character" w:styleId="CommentReference">
    <w:name w:val="annotation reference"/>
    <w:basedOn w:val="DefaultParagraphFont"/>
    <w:uiPriority w:val="99"/>
    <w:semiHidden/>
    <w:unhideWhenUsed/>
    <w:rsid w:val="00D24C5E"/>
    <w:rPr>
      <w:sz w:val="16"/>
      <w:szCs w:val="16"/>
    </w:rPr>
  </w:style>
  <w:style w:type="paragraph" w:styleId="CommentText">
    <w:name w:val="annotation text"/>
    <w:basedOn w:val="Normal"/>
    <w:link w:val="CommentTextChar"/>
    <w:uiPriority w:val="99"/>
    <w:semiHidden/>
    <w:unhideWhenUsed/>
    <w:rsid w:val="00D24C5E"/>
    <w:rPr>
      <w:sz w:val="20"/>
      <w:szCs w:val="20"/>
    </w:rPr>
  </w:style>
  <w:style w:type="character" w:customStyle="1" w:styleId="CommentTextChar">
    <w:name w:val="Comment Text Char"/>
    <w:basedOn w:val="DefaultParagraphFont"/>
    <w:link w:val="CommentText"/>
    <w:uiPriority w:val="99"/>
    <w:semiHidden/>
    <w:rsid w:val="00D24C5E"/>
    <w:rPr>
      <w:sz w:val="20"/>
      <w:szCs w:val="20"/>
    </w:rPr>
  </w:style>
  <w:style w:type="paragraph" w:styleId="CommentSubject">
    <w:name w:val="annotation subject"/>
    <w:basedOn w:val="CommentText"/>
    <w:next w:val="CommentText"/>
    <w:link w:val="CommentSubjectChar"/>
    <w:uiPriority w:val="99"/>
    <w:semiHidden/>
    <w:unhideWhenUsed/>
    <w:rsid w:val="00D24C5E"/>
    <w:rPr>
      <w:b/>
      <w:bCs/>
    </w:rPr>
  </w:style>
  <w:style w:type="character" w:customStyle="1" w:styleId="CommentSubjectChar">
    <w:name w:val="Comment Subject Char"/>
    <w:basedOn w:val="CommentTextChar"/>
    <w:link w:val="CommentSubject"/>
    <w:uiPriority w:val="99"/>
    <w:semiHidden/>
    <w:rsid w:val="00D24C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cp:lastPrinted>2021-02-22T23:23:00Z</cp:lastPrinted>
  <dcterms:created xsi:type="dcterms:W3CDTF">2021-02-23T01:55:00Z</dcterms:created>
  <dcterms:modified xsi:type="dcterms:W3CDTF">2021-02-23T01:55:00Z</dcterms:modified>
</cp:coreProperties>
</file>